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9AA8" w14:textId="77777777" w:rsidR="00013170" w:rsidRDefault="00013170" w:rsidP="00013170">
      <w:pPr>
        <w:rPr>
          <w:rFonts w:cstheme="minorHAnsi"/>
          <w:sz w:val="24"/>
          <w:szCs w:val="24"/>
          <w:lang w:val="en-US"/>
        </w:rPr>
      </w:pPr>
      <w:r>
        <w:rPr>
          <w:rFonts w:cstheme="minorHAnsi"/>
          <w:sz w:val="24"/>
          <w:szCs w:val="24"/>
          <w:lang w:val="en-US"/>
        </w:rPr>
        <w:t>Session: [</w:t>
      </w:r>
      <w:r w:rsidRPr="00013170">
        <w:rPr>
          <w:rFonts w:cstheme="minorHAnsi"/>
          <w:sz w:val="24"/>
          <w:szCs w:val="24"/>
          <w:lang w:val="en-US"/>
        </w:rPr>
        <w:t>COMP</w:t>
      </w:r>
      <w:r>
        <w:rPr>
          <w:rFonts w:cstheme="minorHAnsi"/>
          <w:sz w:val="24"/>
          <w:szCs w:val="24"/>
          <w:lang w:val="en-US"/>
        </w:rPr>
        <w:t>]</w:t>
      </w:r>
      <w:r w:rsidRPr="00013170">
        <w:rPr>
          <w:rFonts w:cstheme="minorHAnsi"/>
          <w:sz w:val="24"/>
          <w:szCs w:val="24"/>
          <w:lang w:val="en-US"/>
        </w:rPr>
        <w:t xml:space="preserve"> Quantum Mechanics (Oral)</w:t>
      </w:r>
      <w:r>
        <w:rPr>
          <w:rFonts w:cstheme="minorHAnsi"/>
          <w:sz w:val="24"/>
          <w:szCs w:val="24"/>
          <w:lang w:val="en-US"/>
        </w:rPr>
        <w:t xml:space="preserve"> or [</w:t>
      </w:r>
      <w:r w:rsidRPr="00013170">
        <w:rPr>
          <w:rFonts w:cstheme="minorHAnsi"/>
          <w:sz w:val="24"/>
          <w:szCs w:val="24"/>
          <w:lang w:val="en-US"/>
        </w:rPr>
        <w:t>CINF</w:t>
      </w:r>
      <w:r>
        <w:rPr>
          <w:rFonts w:cstheme="minorHAnsi"/>
          <w:sz w:val="24"/>
          <w:szCs w:val="24"/>
          <w:lang w:val="en-US"/>
        </w:rPr>
        <w:t>]</w:t>
      </w:r>
      <w:r w:rsidRPr="00013170">
        <w:rPr>
          <w:rFonts w:cstheme="minorHAnsi"/>
          <w:sz w:val="24"/>
          <w:szCs w:val="24"/>
          <w:lang w:val="en-US"/>
        </w:rPr>
        <w:t xml:space="preserve"> Nanomaterials &amp; Informatics (Oral)</w:t>
      </w:r>
    </w:p>
    <w:p w14:paraId="7977E2C3" w14:textId="05BE6EBB" w:rsidR="00013170" w:rsidDel="008B1285" w:rsidRDefault="00013170" w:rsidP="00013170">
      <w:pPr>
        <w:rPr>
          <w:del w:id="0" w:author="Stefan Gugler" w:date="2018-03-24T14:55:00Z"/>
          <w:rFonts w:cstheme="minorHAnsi"/>
          <w:sz w:val="24"/>
          <w:szCs w:val="24"/>
          <w:lang w:val="en-US"/>
        </w:rPr>
      </w:pPr>
      <w:commentRangeStart w:id="1"/>
      <w:del w:id="2" w:author="Stefan Gugler" w:date="2018-03-24T14:55:00Z">
        <w:r w:rsidDel="008B1285">
          <w:rPr>
            <w:rFonts w:cstheme="minorHAnsi"/>
            <w:sz w:val="24"/>
            <w:szCs w:val="24"/>
            <w:lang w:val="en-US"/>
          </w:rPr>
          <w:delText xml:space="preserve">&lt;I heard that if a talk is not accepted in [CINF], one does not get a poster, unlike in [COMP], so it might be of strategic advantage to apply for [COMP].&gt; </w:delText>
        </w:r>
        <w:commentRangeEnd w:id="1"/>
        <w:r w:rsidR="00C27DF4" w:rsidDel="008B1285">
          <w:rPr>
            <w:rStyle w:val="CommentReference"/>
          </w:rPr>
          <w:commentReference w:id="1"/>
        </w:r>
      </w:del>
    </w:p>
    <w:p w14:paraId="07435AD7" w14:textId="68E9987B" w:rsidR="00013170" w:rsidDel="008B1285" w:rsidRDefault="00013170" w:rsidP="00013170">
      <w:pPr>
        <w:rPr>
          <w:del w:id="3" w:author="Stefan Gugler" w:date="2018-03-24T14:55:00Z"/>
          <w:rFonts w:cstheme="minorHAnsi"/>
          <w:sz w:val="24"/>
          <w:szCs w:val="24"/>
          <w:lang w:val="en-US"/>
        </w:rPr>
      </w:pPr>
      <w:r>
        <w:rPr>
          <w:rFonts w:cstheme="minorHAnsi"/>
          <w:sz w:val="24"/>
          <w:szCs w:val="24"/>
          <w:lang w:val="en-US"/>
        </w:rPr>
        <w:t xml:space="preserve">Title: </w:t>
      </w:r>
      <w:ins w:id="4" w:author="Stefan Gugler" w:date="2018-03-24T14:55:00Z">
        <w:r w:rsidR="008B1285" w:rsidRPr="008B1285">
          <w:rPr>
            <w:rFonts w:cstheme="minorHAnsi"/>
            <w:sz w:val="24"/>
            <w:szCs w:val="24"/>
            <w:lang w:val="en-US"/>
          </w:rPr>
          <w:t xml:space="preserve">Enumerating the small complex inorganic universe for machine learning </w:t>
        </w:r>
      </w:ins>
      <w:commentRangeStart w:id="5"/>
      <w:del w:id="6" w:author="Stefan Gugler" w:date="2018-03-24T14:55:00Z">
        <w:r w:rsidRPr="00013170" w:rsidDel="008B1285">
          <w:rPr>
            <w:rFonts w:cstheme="minorHAnsi"/>
            <w:sz w:val="24"/>
            <w:szCs w:val="24"/>
            <w:lang w:val="en-US"/>
          </w:rPr>
          <w:delText>Multifidelity machine learning of transition metal complex cores</w:delText>
        </w:r>
        <w:commentRangeEnd w:id="5"/>
        <w:r w:rsidR="00975EBE" w:rsidDel="008B1285">
          <w:rPr>
            <w:rStyle w:val="CommentReference"/>
          </w:rPr>
          <w:commentReference w:id="5"/>
        </w:r>
      </w:del>
    </w:p>
    <w:p w14:paraId="3E00914B" w14:textId="5E892488" w:rsidR="00013170" w:rsidRPr="00013170" w:rsidRDefault="00013170" w:rsidP="00013170">
      <w:pPr>
        <w:rPr>
          <w:rFonts w:cstheme="minorHAnsi"/>
          <w:sz w:val="24"/>
          <w:szCs w:val="24"/>
          <w:lang w:val="en-US"/>
        </w:rPr>
      </w:pPr>
      <w:r>
        <w:rPr>
          <w:rFonts w:cstheme="minorHAnsi"/>
          <w:sz w:val="24"/>
          <w:szCs w:val="24"/>
          <w:lang w:val="en-US"/>
        </w:rPr>
        <w:t xml:space="preserve">Authors: Stefan </w:t>
      </w:r>
      <w:del w:id="7" w:author="Stefan Gugler" w:date="2018-03-24T14:55:00Z">
        <w:r w:rsidDel="008B1285">
          <w:rPr>
            <w:rFonts w:cstheme="minorHAnsi"/>
            <w:sz w:val="24"/>
            <w:szCs w:val="24"/>
            <w:lang w:val="en-US"/>
          </w:rPr>
          <w:delText xml:space="preserve">Oliver </w:delText>
        </w:r>
      </w:del>
      <w:ins w:id="8" w:author="Stefan Gugler" w:date="2018-03-24T14:55:00Z">
        <w:r w:rsidR="008B1285">
          <w:rPr>
            <w:rFonts w:cstheme="minorHAnsi"/>
            <w:sz w:val="24"/>
            <w:szCs w:val="24"/>
            <w:lang w:val="en-US"/>
          </w:rPr>
          <w:t>O.</w:t>
        </w:r>
        <w:r w:rsidR="008B1285">
          <w:rPr>
            <w:rFonts w:cstheme="minorHAnsi"/>
            <w:sz w:val="24"/>
            <w:szCs w:val="24"/>
            <w:lang w:val="en-US"/>
          </w:rPr>
          <w:t xml:space="preserve"> </w:t>
        </w:r>
      </w:ins>
      <w:bookmarkStart w:id="9" w:name="_GoBack"/>
      <w:bookmarkEnd w:id="9"/>
      <w:r>
        <w:rPr>
          <w:rFonts w:cstheme="minorHAnsi"/>
          <w:sz w:val="24"/>
          <w:szCs w:val="24"/>
          <w:lang w:val="en-US"/>
        </w:rPr>
        <w:t xml:space="preserve">Gugler, Jon Paul Janet, Heather </w:t>
      </w:r>
      <w:ins w:id="10" w:author="Heather Kulik" w:date="2018-03-23T20:35:00Z">
        <w:r w:rsidR="00C27DF4">
          <w:rPr>
            <w:rFonts w:cstheme="minorHAnsi"/>
            <w:sz w:val="24"/>
            <w:szCs w:val="24"/>
            <w:lang w:val="en-US"/>
          </w:rPr>
          <w:t xml:space="preserve">J. </w:t>
        </w:r>
      </w:ins>
      <w:r>
        <w:rPr>
          <w:rFonts w:cstheme="minorHAnsi"/>
          <w:sz w:val="24"/>
          <w:szCs w:val="24"/>
          <w:lang w:val="en-US"/>
        </w:rPr>
        <w:t>Kulik</w:t>
      </w:r>
    </w:p>
    <w:p w14:paraId="36D2C403" w14:textId="77777777" w:rsidR="00010AD7" w:rsidRPr="00013170" w:rsidRDefault="00013170" w:rsidP="00013170">
      <w:pPr>
        <w:rPr>
          <w:rFonts w:cstheme="minorHAnsi"/>
          <w:sz w:val="24"/>
          <w:szCs w:val="24"/>
          <w:lang w:val="en-US"/>
        </w:rPr>
      </w:pPr>
      <w:r w:rsidRPr="00013170">
        <w:rPr>
          <w:rFonts w:cstheme="minorHAnsi"/>
          <w:sz w:val="24"/>
          <w:szCs w:val="24"/>
          <w:lang w:val="en-US"/>
        </w:rPr>
        <w:t xml:space="preserve">Transition metal complexes are promising functional inorganic materials due to their wide range of tunable electronic properties. However, exhaustive enumeration of all possible ligand fields is clearly intractable due to the vast nature of chemical space. </w:t>
      </w:r>
      <w:commentRangeStart w:id="11"/>
      <w:r w:rsidRPr="00013170">
        <w:rPr>
          <w:rFonts w:cstheme="minorHAnsi"/>
          <w:sz w:val="24"/>
          <w:szCs w:val="24"/>
          <w:lang w:val="en-US"/>
        </w:rPr>
        <w:t xml:space="preserve">Virtual high-throughput screening with density functional theory (DFT) allows us to harvest leads with desired properties but is severely constrained by 1) long calculation times and 2) variable accuracy. More accurate correlated methods are available to address 2) but drastically worsen 1). Machine learning techniques potentially allow us to address both issues simultaneously, and our group has previously developed data-driven models based on DFT results which have highlighted the dominant role of metal-proximal (i.e. from first and second coordination shell) atoms in predicting spin state ordering, bond lengths and ionization potential of the metal center. </w:t>
      </w:r>
      <w:commentRangeEnd w:id="11"/>
      <w:r w:rsidR="008B1285">
        <w:rPr>
          <w:rStyle w:val="CommentReference"/>
        </w:rPr>
        <w:commentReference w:id="11"/>
      </w:r>
      <w:r w:rsidRPr="00013170">
        <w:rPr>
          <w:rFonts w:cstheme="minorHAnsi"/>
          <w:sz w:val="24"/>
          <w:szCs w:val="24"/>
          <w:lang w:val="en-US"/>
        </w:rPr>
        <w:t xml:space="preserve">This motivates a detailed study of the range of possible local octahedral metal environments through systematic exploration of the space of </w:t>
      </w:r>
      <w:ins w:id="12" w:author="Heather Kulik" w:date="2018-03-23T20:36:00Z">
        <w:r w:rsidR="00C27DF4">
          <w:rPr>
            <w:rFonts w:cstheme="minorHAnsi"/>
            <w:sz w:val="24"/>
            <w:szCs w:val="24"/>
            <w:lang w:val="en-US"/>
          </w:rPr>
          <w:t xml:space="preserve">octahedral complexes made of </w:t>
        </w:r>
      </w:ins>
      <w:r w:rsidRPr="00013170">
        <w:rPr>
          <w:rFonts w:cstheme="minorHAnsi"/>
          <w:sz w:val="24"/>
          <w:szCs w:val="24"/>
          <w:lang w:val="en-US"/>
        </w:rPr>
        <w:t xml:space="preserve">ligands with up to two heavy </w:t>
      </w:r>
      <w:ins w:id="13" w:author="Heather Kulik" w:date="2018-03-23T20:36:00Z">
        <w:r w:rsidR="00C27DF4">
          <w:rPr>
            <w:rFonts w:cstheme="minorHAnsi"/>
            <w:sz w:val="24"/>
            <w:szCs w:val="24"/>
            <w:lang w:val="en-US"/>
          </w:rPr>
          <w:t xml:space="preserve">organic </w:t>
        </w:r>
      </w:ins>
      <w:r w:rsidRPr="00013170">
        <w:rPr>
          <w:rFonts w:cstheme="minorHAnsi"/>
          <w:sz w:val="24"/>
          <w:szCs w:val="24"/>
          <w:lang w:val="en-US"/>
        </w:rPr>
        <w:t>(C</w:t>
      </w:r>
      <w:del w:id="14" w:author="Heather Kulik" w:date="2018-03-23T20:35:00Z">
        <w:r w:rsidRPr="00013170" w:rsidDel="00C27DF4">
          <w:rPr>
            <w:rFonts w:cstheme="minorHAnsi"/>
            <w:sz w:val="24"/>
            <w:szCs w:val="24"/>
            <w:lang w:val="en-US"/>
          </w:rPr>
          <w:delText>O</w:delText>
        </w:r>
      </w:del>
      <w:r w:rsidRPr="00013170">
        <w:rPr>
          <w:rFonts w:cstheme="minorHAnsi"/>
          <w:sz w:val="24"/>
          <w:szCs w:val="24"/>
          <w:lang w:val="en-US"/>
        </w:rPr>
        <w:t>N</w:t>
      </w:r>
      <w:ins w:id="15" w:author="Heather Kulik" w:date="2018-03-23T20:35:00Z">
        <w:r w:rsidR="00C27DF4">
          <w:rPr>
            <w:rFonts w:cstheme="minorHAnsi"/>
            <w:sz w:val="24"/>
            <w:szCs w:val="24"/>
            <w:lang w:val="en-US"/>
          </w:rPr>
          <w:t>O</w:t>
        </w:r>
      </w:ins>
      <w:del w:id="16" w:author="Heather Kulik" w:date="2018-03-23T20:36:00Z">
        <w:r w:rsidRPr="00013170" w:rsidDel="00C27DF4">
          <w:rPr>
            <w:rFonts w:cstheme="minorHAnsi"/>
            <w:sz w:val="24"/>
            <w:szCs w:val="24"/>
            <w:lang w:val="en-US"/>
          </w:rPr>
          <w:delText>S</w:delText>
        </w:r>
      </w:del>
      <w:r w:rsidRPr="00013170">
        <w:rPr>
          <w:rFonts w:cstheme="minorHAnsi"/>
          <w:sz w:val="24"/>
          <w:szCs w:val="24"/>
          <w:lang w:val="en-US"/>
        </w:rPr>
        <w:t>P</w:t>
      </w:r>
      <w:ins w:id="17" w:author="Heather Kulik" w:date="2018-03-23T20:36:00Z">
        <w:r w:rsidR="00C27DF4">
          <w:rPr>
            <w:rFonts w:cstheme="minorHAnsi"/>
            <w:sz w:val="24"/>
            <w:szCs w:val="24"/>
            <w:lang w:val="en-US"/>
          </w:rPr>
          <w:t>S</w:t>
        </w:r>
      </w:ins>
      <w:r w:rsidRPr="00013170">
        <w:rPr>
          <w:rFonts w:cstheme="minorHAnsi"/>
          <w:sz w:val="24"/>
          <w:szCs w:val="24"/>
          <w:lang w:val="en-US"/>
        </w:rPr>
        <w:t xml:space="preserve">) atoms. </w:t>
      </w:r>
      <w:commentRangeStart w:id="18"/>
      <w:r w:rsidRPr="00013170">
        <w:rPr>
          <w:rFonts w:cstheme="minorHAnsi"/>
          <w:sz w:val="24"/>
          <w:szCs w:val="24"/>
          <w:lang w:val="en-US"/>
        </w:rPr>
        <w:t>We sample t</w:t>
      </w:r>
      <w:ins w:id="19" w:author="Heather Kulik" w:date="2018-03-23T20:38:00Z">
        <w:r w:rsidR="00C27DF4">
          <w:rPr>
            <w:rFonts w:cstheme="minorHAnsi"/>
            <w:sz w:val="24"/>
            <w:szCs w:val="24"/>
            <w:lang w:val="en-US"/>
          </w:rPr>
          <w:t>he most promising compounds from this</w:t>
        </w:r>
      </w:ins>
      <w:del w:id="20" w:author="Heather Kulik" w:date="2018-03-23T20:38:00Z">
        <w:r w:rsidRPr="00013170" w:rsidDel="00C27DF4">
          <w:rPr>
            <w:rFonts w:cstheme="minorHAnsi"/>
            <w:sz w:val="24"/>
            <w:szCs w:val="24"/>
            <w:lang w:val="en-US"/>
          </w:rPr>
          <w:delText>his</w:delText>
        </w:r>
      </w:del>
      <w:r w:rsidRPr="00013170">
        <w:rPr>
          <w:rFonts w:cstheme="minorHAnsi"/>
          <w:sz w:val="24"/>
          <w:szCs w:val="24"/>
          <w:lang w:val="en-US"/>
        </w:rPr>
        <w:t xml:space="preserve"> space with high-throughput DFT and </w:t>
      </w:r>
      <w:ins w:id="21" w:author="Heather Kulik" w:date="2018-03-23T20:38:00Z">
        <w:r w:rsidR="00C27DF4">
          <w:rPr>
            <w:rFonts w:cstheme="minorHAnsi"/>
            <w:sz w:val="24"/>
            <w:szCs w:val="24"/>
            <w:lang w:val="en-US"/>
          </w:rPr>
          <w:t xml:space="preserve">assess DFT performance </w:t>
        </w:r>
      </w:ins>
      <w:del w:id="22" w:author="Heather Kulik" w:date="2018-03-23T20:38:00Z">
        <w:r w:rsidRPr="00013170" w:rsidDel="00C27DF4">
          <w:rPr>
            <w:rFonts w:cstheme="minorHAnsi"/>
            <w:sz w:val="24"/>
            <w:szCs w:val="24"/>
            <w:lang w:val="en-US"/>
          </w:rPr>
          <w:delText xml:space="preserve">enhance the results </w:delText>
        </w:r>
      </w:del>
      <w:commentRangeStart w:id="23"/>
      <w:r w:rsidRPr="00013170">
        <w:rPr>
          <w:rFonts w:cstheme="minorHAnsi"/>
          <w:sz w:val="24"/>
          <w:szCs w:val="24"/>
          <w:lang w:val="en-US"/>
        </w:rPr>
        <w:t xml:space="preserve">selectively with more accurate correlated wavefunction calculations using domain-based local pair-natural orbital coupled cluster </w:t>
      </w:r>
      <w:ins w:id="24" w:author="Heather Kulik" w:date="2018-03-23T20:37:00Z">
        <w:r w:rsidR="00C27DF4">
          <w:rPr>
            <w:rFonts w:cstheme="minorHAnsi"/>
            <w:sz w:val="24"/>
            <w:szCs w:val="24"/>
            <w:lang w:val="en-US"/>
          </w:rPr>
          <w:t>(</w:t>
        </w:r>
      </w:ins>
      <w:r w:rsidRPr="00013170">
        <w:rPr>
          <w:rFonts w:cstheme="minorHAnsi"/>
          <w:sz w:val="24"/>
          <w:szCs w:val="24"/>
          <w:lang w:val="en-US"/>
        </w:rPr>
        <w:t>DLPNO</w:t>
      </w:r>
      <w:ins w:id="25" w:author="Heather Kulik" w:date="2018-03-23T20:37:00Z">
        <w:r w:rsidR="00C27DF4">
          <w:rPr>
            <w:rFonts w:cstheme="minorHAnsi"/>
            <w:sz w:val="24"/>
            <w:szCs w:val="24"/>
            <w:lang w:val="en-US"/>
          </w:rPr>
          <w:t>-</w:t>
        </w:r>
      </w:ins>
      <w:del w:id="26" w:author="Heather Kulik" w:date="2018-03-23T20:37:00Z">
        <w:r w:rsidRPr="00013170" w:rsidDel="00C27DF4">
          <w:rPr>
            <w:rFonts w:cstheme="minorHAnsi"/>
            <w:sz w:val="24"/>
            <w:szCs w:val="24"/>
            <w:lang w:val="en-US"/>
          </w:rPr>
          <w:delText xml:space="preserve"> </w:delText>
        </w:r>
      </w:del>
      <w:r w:rsidRPr="00013170">
        <w:rPr>
          <w:rFonts w:cstheme="minorHAnsi"/>
          <w:sz w:val="24"/>
          <w:szCs w:val="24"/>
          <w:lang w:val="en-US"/>
        </w:rPr>
        <w:t>CCSD(T)</w:t>
      </w:r>
      <w:ins w:id="27" w:author="Heather Kulik" w:date="2018-03-23T20:37:00Z">
        <w:r w:rsidR="00C27DF4">
          <w:rPr>
            <w:rFonts w:cstheme="minorHAnsi"/>
            <w:sz w:val="24"/>
            <w:szCs w:val="24"/>
            <w:lang w:val="en-US"/>
          </w:rPr>
          <w:t>)</w:t>
        </w:r>
      </w:ins>
      <w:r w:rsidRPr="00013170">
        <w:rPr>
          <w:rFonts w:cstheme="minorHAnsi"/>
          <w:sz w:val="24"/>
          <w:szCs w:val="24"/>
          <w:lang w:val="en-US"/>
        </w:rPr>
        <w:t xml:space="preserve">. </w:t>
      </w:r>
      <w:commentRangeEnd w:id="23"/>
      <w:r w:rsidR="008B1285">
        <w:rPr>
          <w:rStyle w:val="CommentReference"/>
        </w:rPr>
        <w:commentReference w:id="23"/>
      </w:r>
      <w:commentRangeStart w:id="28"/>
      <w:r w:rsidRPr="00013170">
        <w:rPr>
          <w:rFonts w:cstheme="minorHAnsi"/>
          <w:sz w:val="24"/>
          <w:szCs w:val="24"/>
          <w:lang w:val="en-US"/>
        </w:rPr>
        <w:t xml:space="preserve">We then apply machine learning to </w:t>
      </w:r>
      <w:del w:id="29" w:author="Heather Kulik" w:date="2018-03-23T20:38:00Z">
        <w:r w:rsidRPr="00013170" w:rsidDel="00C27DF4">
          <w:rPr>
            <w:rFonts w:cstheme="minorHAnsi"/>
            <w:sz w:val="24"/>
            <w:szCs w:val="24"/>
            <w:lang w:val="en-US"/>
          </w:rPr>
          <w:delText xml:space="preserve">assess </w:delText>
        </w:r>
      </w:del>
      <w:ins w:id="30" w:author="Heather Kulik" w:date="2018-03-23T20:38:00Z">
        <w:r w:rsidR="00C27DF4">
          <w:rPr>
            <w:rFonts w:cstheme="minorHAnsi"/>
            <w:sz w:val="24"/>
            <w:szCs w:val="24"/>
            <w:lang w:val="en-US"/>
          </w:rPr>
          <w:t>model</w:t>
        </w:r>
        <w:r w:rsidR="00C27DF4" w:rsidRPr="00013170">
          <w:rPr>
            <w:rFonts w:cstheme="minorHAnsi"/>
            <w:sz w:val="24"/>
            <w:szCs w:val="24"/>
            <w:lang w:val="en-US"/>
          </w:rPr>
          <w:t xml:space="preserve"> </w:t>
        </w:r>
      </w:ins>
      <w:r w:rsidRPr="00013170">
        <w:rPr>
          <w:rFonts w:cstheme="minorHAnsi"/>
          <w:sz w:val="24"/>
          <w:szCs w:val="24"/>
          <w:lang w:val="en-US"/>
        </w:rPr>
        <w:t>the difference between correlated wavefunction and DFT results in a composition-dependent manner</w:t>
      </w:r>
      <w:del w:id="31" w:author="Heather Kulik" w:date="2018-03-23T20:38:00Z">
        <w:r w:rsidRPr="00013170" w:rsidDel="00C27DF4">
          <w:rPr>
            <w:rFonts w:cstheme="minorHAnsi"/>
            <w:sz w:val="24"/>
            <w:szCs w:val="24"/>
            <w:lang w:val="en-US"/>
          </w:rPr>
          <w:delText>,</w:delText>
        </w:r>
      </w:del>
      <w:r w:rsidRPr="00013170">
        <w:rPr>
          <w:rFonts w:cstheme="minorHAnsi"/>
          <w:sz w:val="24"/>
          <w:szCs w:val="24"/>
          <w:lang w:val="en-US"/>
        </w:rPr>
        <w:t xml:space="preserve"> and learn property estimates for the full space of possible core environments along with estimates of DFT reliability relative to CCSD(T).</w:t>
      </w:r>
      <w:commentRangeEnd w:id="18"/>
      <w:r w:rsidR="00C27DF4">
        <w:rPr>
          <w:rStyle w:val="CommentReference"/>
        </w:rPr>
        <w:commentReference w:id="18"/>
      </w:r>
      <w:commentRangeEnd w:id="28"/>
      <w:r w:rsidR="008B1285">
        <w:rPr>
          <w:rStyle w:val="CommentReference"/>
        </w:rPr>
        <w:commentReference w:id="28"/>
      </w:r>
    </w:p>
    <w:sectPr w:rsidR="00010AD7" w:rsidRPr="00013170" w:rsidSect="00AC1BBC">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ather Kulik" w:date="2018-03-23T20:35:00Z" w:initials="HK">
    <w:p w14:paraId="4EB671CB" w14:textId="77777777" w:rsidR="00C27DF4" w:rsidRPr="008B1285" w:rsidRDefault="00C27DF4">
      <w:pPr>
        <w:pStyle w:val="CommentText"/>
        <w:rPr>
          <w:lang w:val="en-US"/>
        </w:rPr>
      </w:pPr>
      <w:r>
        <w:rPr>
          <w:rStyle w:val="CommentReference"/>
        </w:rPr>
        <w:annotationRef/>
      </w:r>
      <w:r w:rsidRPr="008B1285">
        <w:rPr>
          <w:lang w:val="en-US"/>
        </w:rPr>
        <w:t>Agreed COMP sounds fine for those reasons, I imagine we would get a talk in CINF but maybe not worth the gamble...</w:t>
      </w:r>
    </w:p>
  </w:comment>
  <w:comment w:id="5" w:author="Heather Kulik" w:date="2018-03-23T20:42:00Z" w:initials="HK">
    <w:p w14:paraId="436B70D8" w14:textId="0D8D4794" w:rsidR="00975EBE" w:rsidRPr="008B1285" w:rsidRDefault="00975EBE">
      <w:pPr>
        <w:pStyle w:val="CommentText"/>
        <w:rPr>
          <w:lang w:val="en-US"/>
        </w:rPr>
      </w:pPr>
      <w:r>
        <w:rPr>
          <w:rStyle w:val="CommentReference"/>
        </w:rPr>
        <w:annotationRef/>
      </w:r>
      <w:r w:rsidRPr="008B1285">
        <w:rPr>
          <w:lang w:val="en-US"/>
        </w:rPr>
        <w:t>„Enumerating the small complex inorganic universe for machine learning ...“ or something similar?</w:t>
      </w:r>
    </w:p>
  </w:comment>
  <w:comment w:id="11" w:author="Stefan Gugler" w:date="2018-03-24T15:02:00Z" w:initials="SG">
    <w:p w14:paraId="4E4B59BC" w14:textId="6BD10E10" w:rsidR="008B1285" w:rsidRPr="008B1285" w:rsidRDefault="008B1285">
      <w:pPr>
        <w:pStyle w:val="CommentText"/>
        <w:rPr>
          <w:lang w:val="en-US"/>
        </w:rPr>
      </w:pPr>
      <w:r>
        <w:rPr>
          <w:rStyle w:val="CommentReference"/>
        </w:rPr>
        <w:annotationRef/>
      </w:r>
      <w:r w:rsidRPr="008B1285">
        <w:rPr>
          <w:lang w:val="en-US"/>
        </w:rPr>
        <w:t>This is all about t</w:t>
      </w:r>
      <w:r>
        <w:rPr>
          <w:lang w:val="en-US"/>
        </w:rPr>
        <w:t>he ML part and how we motivate it over exhaustive analysis.</w:t>
      </w:r>
    </w:p>
  </w:comment>
  <w:comment w:id="23" w:author="Stefan Gugler" w:date="2018-03-24T15:03:00Z" w:initials="SG">
    <w:p w14:paraId="4E156F0D" w14:textId="38C527B0" w:rsidR="008B1285" w:rsidRPr="008B1285" w:rsidRDefault="008B1285">
      <w:pPr>
        <w:pStyle w:val="CommentText"/>
        <w:rPr>
          <w:lang w:val="en-US"/>
        </w:rPr>
      </w:pPr>
      <w:r>
        <w:rPr>
          <w:rStyle w:val="CommentReference"/>
        </w:rPr>
        <w:annotationRef/>
      </w:r>
      <w:r w:rsidRPr="008B1285">
        <w:rPr>
          <w:lang w:val="en-US"/>
        </w:rPr>
        <w:t>This is already DLPNO w</w:t>
      </w:r>
      <w:r>
        <w:rPr>
          <w:lang w:val="en-US"/>
        </w:rPr>
        <w:t>hich was advised against.</w:t>
      </w:r>
    </w:p>
  </w:comment>
  <w:comment w:id="18" w:author="Heather Kulik" w:date="2018-03-23T20:37:00Z" w:initials="HK">
    <w:p w14:paraId="48385642" w14:textId="77777777" w:rsidR="00C27DF4" w:rsidRPr="008B1285" w:rsidRDefault="00C27DF4">
      <w:pPr>
        <w:pStyle w:val="CommentText"/>
        <w:rPr>
          <w:lang w:val="en-US"/>
        </w:rPr>
      </w:pPr>
      <w:r>
        <w:rPr>
          <w:rStyle w:val="CommentReference"/>
        </w:rPr>
        <w:annotationRef/>
      </w:r>
      <w:r w:rsidRPr="008B1285">
        <w:rPr>
          <w:lang w:val="en-US"/>
        </w:rPr>
        <w:t xml:space="preserve">Fine to leave in but looks like a reach goal – I probably would normally maybe talk more about how we explain chemical trends observed / promise scores over feasible ligands and provide more details along those lines...  </w:t>
      </w:r>
    </w:p>
  </w:comment>
  <w:comment w:id="28" w:author="Stefan Gugler" w:date="2018-03-24T15:03:00Z" w:initials="SG">
    <w:p w14:paraId="7E9052A4" w14:textId="4E7C32F2" w:rsidR="008B1285" w:rsidRDefault="008B1285">
      <w:pPr>
        <w:pStyle w:val="CommentText"/>
      </w:pPr>
      <w:r>
        <w:rPr>
          <w:rStyle w:val="CommentReference"/>
        </w:rPr>
        <w:annotationRef/>
      </w:r>
      <w:r>
        <w:t>This is «reach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671CB" w15:done="0"/>
  <w15:commentEx w15:paraId="436B70D8" w15:done="0"/>
  <w15:commentEx w15:paraId="4E4B59BC" w15:done="0"/>
  <w15:commentEx w15:paraId="4E156F0D" w15:done="0"/>
  <w15:commentEx w15:paraId="48385642" w15:done="0"/>
  <w15:commentEx w15:paraId="7E9052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671CB" w16cid:durableId="1E60E534"/>
  <w16cid:commentId w16cid:paraId="436B70D8" w16cid:durableId="1E60E535"/>
  <w16cid:commentId w16cid:paraId="4E4B59BC" w16cid:durableId="1E60E6F9"/>
  <w16cid:commentId w16cid:paraId="4E156F0D" w16cid:durableId="1E60E726"/>
  <w16cid:commentId w16cid:paraId="48385642" w16cid:durableId="1E60E536"/>
  <w16cid:commentId w16cid:paraId="7E9052A4" w16cid:durableId="1E60E7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ugler">
    <w15:presenceInfo w15:providerId="Windows Live" w15:userId="0957936be831c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170"/>
    <w:rsid w:val="00010AD7"/>
    <w:rsid w:val="00013170"/>
    <w:rsid w:val="008B1285"/>
    <w:rsid w:val="00975EBE"/>
    <w:rsid w:val="00AC1BBC"/>
    <w:rsid w:val="00C27DF4"/>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96276"/>
  <w15:docId w15:val="{83F382FC-8FBD-44D6-879C-30756ED6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7DF4"/>
    <w:rPr>
      <w:sz w:val="18"/>
      <w:szCs w:val="18"/>
    </w:rPr>
  </w:style>
  <w:style w:type="paragraph" w:styleId="CommentText">
    <w:name w:val="annotation text"/>
    <w:basedOn w:val="Normal"/>
    <w:link w:val="CommentTextChar"/>
    <w:uiPriority w:val="99"/>
    <w:semiHidden/>
    <w:unhideWhenUsed/>
    <w:rsid w:val="00C27DF4"/>
    <w:pPr>
      <w:spacing w:line="240" w:lineRule="auto"/>
    </w:pPr>
    <w:rPr>
      <w:sz w:val="24"/>
      <w:szCs w:val="24"/>
    </w:rPr>
  </w:style>
  <w:style w:type="character" w:customStyle="1" w:styleId="CommentTextChar">
    <w:name w:val="Comment Text Char"/>
    <w:basedOn w:val="DefaultParagraphFont"/>
    <w:link w:val="CommentText"/>
    <w:uiPriority w:val="99"/>
    <w:semiHidden/>
    <w:rsid w:val="00C27DF4"/>
    <w:rPr>
      <w:sz w:val="24"/>
      <w:szCs w:val="24"/>
    </w:rPr>
  </w:style>
  <w:style w:type="paragraph" w:styleId="CommentSubject">
    <w:name w:val="annotation subject"/>
    <w:basedOn w:val="CommentText"/>
    <w:next w:val="CommentText"/>
    <w:link w:val="CommentSubjectChar"/>
    <w:uiPriority w:val="99"/>
    <w:semiHidden/>
    <w:unhideWhenUsed/>
    <w:rsid w:val="00C27DF4"/>
    <w:rPr>
      <w:b/>
      <w:bCs/>
      <w:sz w:val="20"/>
      <w:szCs w:val="20"/>
    </w:rPr>
  </w:style>
  <w:style w:type="character" w:customStyle="1" w:styleId="CommentSubjectChar">
    <w:name w:val="Comment Subject Char"/>
    <w:basedOn w:val="CommentTextChar"/>
    <w:link w:val="CommentSubject"/>
    <w:uiPriority w:val="99"/>
    <w:semiHidden/>
    <w:rsid w:val="00C27DF4"/>
    <w:rPr>
      <w:b/>
      <w:bCs/>
      <w:sz w:val="20"/>
      <w:szCs w:val="20"/>
    </w:rPr>
  </w:style>
  <w:style w:type="paragraph" w:styleId="BalloonText">
    <w:name w:val="Balloon Text"/>
    <w:basedOn w:val="Normal"/>
    <w:link w:val="BalloonTextChar"/>
    <w:uiPriority w:val="99"/>
    <w:semiHidden/>
    <w:unhideWhenUsed/>
    <w:rsid w:val="00C27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D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1871</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Gugler</dc:creator>
  <cp:keywords/>
  <dc:description/>
  <cp:lastModifiedBy>Stefan Gugler</cp:lastModifiedBy>
  <cp:revision>4</cp:revision>
  <dcterms:created xsi:type="dcterms:W3CDTF">2018-03-23T03:42:00Z</dcterms:created>
  <dcterms:modified xsi:type="dcterms:W3CDTF">2018-03-24T19:03:00Z</dcterms:modified>
</cp:coreProperties>
</file>